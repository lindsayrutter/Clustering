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3322" w14:textId="77777777" w:rsidR="009347D3" w:rsidRPr="00A77830" w:rsidRDefault="00BC195C">
      <w:pPr>
        <w:rPr>
          <w:b/>
        </w:rPr>
      </w:pPr>
      <w:r w:rsidRPr="00A77830">
        <w:rPr>
          <w:b/>
        </w:rPr>
        <w:t>Notes on RNA-</w:t>
      </w:r>
      <w:proofErr w:type="spellStart"/>
      <w:r w:rsidRPr="00A77830">
        <w:rPr>
          <w:b/>
        </w:rPr>
        <w:t>seq</w:t>
      </w:r>
      <w:proofErr w:type="spellEnd"/>
      <w:r w:rsidRPr="00A77830">
        <w:rPr>
          <w:b/>
        </w:rPr>
        <w:t xml:space="preserve"> gene expression analyses from Wasp Antennal Drumming Project</w:t>
      </w:r>
    </w:p>
    <w:p w14:paraId="2E527F7C" w14:textId="77777777" w:rsidR="006161E5" w:rsidRDefault="006161E5">
      <w:r>
        <w:rPr>
          <w:b/>
        </w:rPr>
        <w:t>Hypothesis</w:t>
      </w:r>
      <w:r>
        <w:t>: Antennal drumming and restricted access to nutrition</w:t>
      </w:r>
      <w:del w:id="0" w:author="Amy Toth" w:date="2015-11-30T15:54:00Z">
        <w:r w:rsidDel="003C0CB4">
          <w:delText xml:space="preserve"> (conditions when the foundress rears the offspring on her own)</w:delText>
        </w:r>
      </w:del>
      <w:r>
        <w:t xml:space="preserve"> influence development of worker-like phenotype in larvae. </w:t>
      </w:r>
    </w:p>
    <w:p w14:paraId="2DF1939C" w14:textId="77777777" w:rsidR="00F67D70" w:rsidRPr="006161E5" w:rsidRDefault="006161E5">
      <w:r>
        <w:rPr>
          <w:b/>
        </w:rPr>
        <w:t>Prediction</w:t>
      </w:r>
      <w:r>
        <w:t>: By simulating drumming and restricting colonies’ access to forage</w:t>
      </w:r>
      <w:del w:id="1" w:author="Amy Toth" w:date="2015-11-30T15:57:00Z">
        <w:r w:rsidDel="00254EA5">
          <w:delText xml:space="preserve"> late in the season</w:delText>
        </w:r>
      </w:del>
      <w:r>
        <w:t xml:space="preserve">, larvae that would normally develop into new queens will develop </w:t>
      </w:r>
      <w:del w:id="2" w:author="Amy Toth" w:date="2015-11-30T15:57:00Z">
        <w:r w:rsidDel="00F67D70">
          <w:delText xml:space="preserve">into </w:delText>
        </w:r>
      </w:del>
      <w:r>
        <w:t>worker-like phenotype</w:t>
      </w:r>
      <w:ins w:id="3" w:author="Amy Toth" w:date="2015-11-30T15:57:00Z">
        <w:r w:rsidR="00F67D70">
          <w:t>s (including gene expression)</w:t>
        </w:r>
      </w:ins>
      <w:r>
        <w:t>.</w:t>
      </w:r>
      <w:ins w:id="4" w:author="Amy Toth" w:date="2015-11-30T15:58:00Z">
        <w:r w:rsidR="00F67D70">
          <w:tab/>
        </w:r>
        <w:r w:rsidR="00F67D70" w:rsidRPr="00F67D70">
          <w:rPr>
            <w:b/>
            <w:color w:val="660066"/>
            <w:rPrChange w:id="5" w:author="Amy Toth" w:date="2015-11-30T15:58:00Z">
              <w:rPr/>
            </w:rPrChange>
          </w:rPr>
          <w:t>We have</w:t>
        </w:r>
      </w:ins>
      <w:ins w:id="6" w:author="Amy Toth" w:date="2015-11-30T15:57:00Z">
        <w:r w:rsidR="00F67D70" w:rsidRPr="00F67D70">
          <w:rPr>
            <w:b/>
            <w:color w:val="660066"/>
            <w:rPrChange w:id="7" w:author="Amy Toth" w:date="2015-11-30T15:58:00Z">
              <w:rPr/>
            </w:rPrChange>
          </w:rPr>
          <w:t xml:space="preserve"> li</w:t>
        </w:r>
      </w:ins>
      <w:ins w:id="8" w:author="Amy Toth" w:date="2015-11-30T15:58:00Z">
        <w:r w:rsidR="00F67D70" w:rsidRPr="00F67D70">
          <w:rPr>
            <w:b/>
            <w:color w:val="660066"/>
            <w:rPrChange w:id="9" w:author="Amy Toth" w:date="2015-11-30T15:58:00Z">
              <w:rPr/>
            </w:rPrChange>
          </w:rPr>
          <w:t>pid data that support this hypothesis!  So what about gene expression?</w:t>
        </w:r>
      </w:ins>
    </w:p>
    <w:p w14:paraId="27B8A02A" w14:textId="77777777" w:rsidR="00BC195C" w:rsidRDefault="006161E5" w:rsidP="008E6EBC">
      <w:pPr>
        <w:spacing w:after="0"/>
      </w:pPr>
      <w:r>
        <w:rPr>
          <w:b/>
        </w:rPr>
        <w:t xml:space="preserve">Replicates: </w:t>
      </w:r>
      <w:r w:rsidR="00BC195C">
        <w:t>30 samples, 5 groups (6 samples per group)</w:t>
      </w:r>
    </w:p>
    <w:p w14:paraId="70E53296" w14:textId="77777777" w:rsidR="008E6EBC" w:rsidRDefault="008E6EBC">
      <w:r>
        <w:t>*Note: odd numbered samples (-1, -3, -5) were run in Lane 1; even numbered samples (-2, -4, -6) were run in Lane 2.</w:t>
      </w:r>
    </w:p>
    <w:p w14:paraId="23D2A1B3" w14:textId="77777777" w:rsidR="00BC195C" w:rsidRPr="00BC195C" w:rsidRDefault="00BC195C" w:rsidP="00BC195C">
      <w:pPr>
        <w:spacing w:after="0"/>
        <w:rPr>
          <w:b/>
        </w:rPr>
      </w:pPr>
      <w:r w:rsidRPr="00BC195C">
        <w:rPr>
          <w:b/>
        </w:rPr>
        <w:t>Group</w:t>
      </w:r>
      <w:ins w:id="10" w:author="Amy Toth" w:date="2015-11-30T15:59:00Z">
        <w:r w:rsidR="006C69C5">
          <w:rPr>
            <w:b/>
          </w:rPr>
          <w:t>s</w:t>
        </w:r>
      </w:ins>
      <w:del w:id="11" w:author="Amy Toth" w:date="2015-11-30T15:59:00Z">
        <w:r w:rsidRPr="00BC195C" w:rsidDel="006C69C5">
          <w:rPr>
            <w:b/>
          </w:rPr>
          <w:delText xml:space="preserve"> 1 v Groups 2-5</w:delText>
        </w:r>
      </w:del>
    </w:p>
    <w:p w14:paraId="62921795" w14:textId="751553FC" w:rsidR="00BC195C" w:rsidRPr="005D1194" w:rsidRDefault="00BC195C" w:rsidP="00BC195C">
      <w:pPr>
        <w:pStyle w:val="ListParagraph"/>
        <w:numPr>
          <w:ilvl w:val="0"/>
          <w:numId w:val="1"/>
        </w:numPr>
        <w:rPr>
          <w:b/>
          <w:u w:val="single"/>
          <w:rPrChange w:id="12" w:author="Amy Toth" w:date="2015-11-30T16:04:00Z">
            <w:rPr/>
          </w:rPrChange>
        </w:rPr>
      </w:pPr>
      <w:r w:rsidRPr="005D1194">
        <w:rPr>
          <w:b/>
          <w:u w:val="single"/>
          <w:rPrChange w:id="13" w:author="Amy Toth" w:date="2015-11-30T16:04:00Z">
            <w:rPr/>
          </w:rPrChange>
        </w:rPr>
        <w:t>Foundress-Reared (samples “F1” thru “F6”)</w:t>
      </w:r>
      <w:ins w:id="14" w:author="Amy Toth" w:date="2015-11-30T16:23:00Z">
        <w:r w:rsidR="00A15D04">
          <w:rPr>
            <w:b/>
            <w:u w:val="single"/>
          </w:rPr>
          <w:t>, OR “WORKER DESTINED”</w:t>
        </w:r>
      </w:ins>
      <w:ins w:id="15" w:author="Amy Toth" w:date="2015-11-30T16:22:00Z">
        <w:r w:rsidR="000750F7">
          <w:rPr>
            <w:b/>
            <w:u w:val="single"/>
          </w:rPr>
          <w:t xml:space="preserve">: </w:t>
        </w:r>
      </w:ins>
    </w:p>
    <w:p w14:paraId="199F9AE1" w14:textId="77777777" w:rsidR="00BC195C" w:rsidRPr="00A77830" w:rsidRDefault="00BC195C" w:rsidP="00BC195C">
      <w:pPr>
        <w:pStyle w:val="ListParagraph"/>
        <w:numPr>
          <w:ilvl w:val="1"/>
          <w:numId w:val="1"/>
        </w:numPr>
        <w:rPr>
          <w:b/>
          <w:color w:val="7030A0"/>
        </w:rPr>
      </w:pPr>
      <w:r>
        <w:t xml:space="preserve">All individuals in this group were collected at the beginning of the year, when only the foundress tended the larvae. </w:t>
      </w:r>
      <w:r w:rsidRPr="00A77830">
        <w:rPr>
          <w:b/>
          <w:color w:val="7030A0"/>
        </w:rPr>
        <w:t>We expect these larvae to develop into workers</w:t>
      </w:r>
      <w:ins w:id="16" w:author="Amy Toth" w:date="2015-11-30T15:59:00Z">
        <w:r w:rsidR="006C69C5">
          <w:rPr>
            <w:b/>
            <w:color w:val="7030A0"/>
          </w:rPr>
          <w:t>, naturally</w:t>
        </w:r>
      </w:ins>
      <w:r w:rsidRPr="00A77830">
        <w:rPr>
          <w:b/>
          <w:color w:val="7030A0"/>
        </w:rPr>
        <w:t>.</w:t>
      </w:r>
    </w:p>
    <w:p w14:paraId="1B0564DC" w14:textId="4E962F6B" w:rsidR="00BC195C" w:rsidRPr="005D1194" w:rsidRDefault="00BC195C" w:rsidP="00BC195C">
      <w:pPr>
        <w:pStyle w:val="ListParagraph"/>
        <w:numPr>
          <w:ilvl w:val="0"/>
          <w:numId w:val="1"/>
        </w:numPr>
        <w:rPr>
          <w:b/>
          <w:u w:val="single"/>
          <w:rPrChange w:id="17" w:author="Amy Toth" w:date="2015-11-30T16:04:00Z">
            <w:rPr/>
          </w:rPrChange>
        </w:rPr>
      </w:pPr>
      <w:r w:rsidRPr="005D1194">
        <w:rPr>
          <w:b/>
          <w:u w:val="single"/>
          <w:rPrChange w:id="18" w:author="Amy Toth" w:date="2015-11-30T16:04:00Z">
            <w:rPr/>
          </w:rPrChange>
        </w:rPr>
        <w:t>Worker-Reared (samples labelled “DR”, “DU”, “NR”, and “NU”)</w:t>
      </w:r>
      <w:ins w:id="19" w:author="Amy Toth" w:date="2015-11-30T16:23:00Z">
        <w:r w:rsidR="00A15D04">
          <w:rPr>
            <w:b/>
            <w:u w:val="single"/>
          </w:rPr>
          <w:t>, OR “QUEEN DESTINED”</w:t>
        </w:r>
      </w:ins>
      <w:ins w:id="20" w:author="Amy Toth" w:date="2015-11-30T16:22:00Z">
        <w:r w:rsidR="000750F7">
          <w:rPr>
            <w:b/>
            <w:u w:val="single"/>
          </w:rPr>
          <w:t xml:space="preserve">: </w:t>
        </w:r>
      </w:ins>
    </w:p>
    <w:p w14:paraId="38FB0B76" w14:textId="77777777" w:rsidR="00BC195C" w:rsidDel="00CF0A16" w:rsidRDefault="00BC195C" w:rsidP="00CF0A16">
      <w:pPr>
        <w:pStyle w:val="ListParagraph"/>
        <w:numPr>
          <w:ilvl w:val="1"/>
          <w:numId w:val="1"/>
        </w:numPr>
        <w:rPr>
          <w:del w:id="21" w:author="Amy Toth" w:date="2015-11-30T16:00:00Z"/>
        </w:rPr>
        <w:pPrChange w:id="22" w:author="Amy Toth" w:date="2015-11-30T16:00:00Z">
          <w:pPr>
            <w:spacing w:after="0"/>
          </w:pPr>
        </w:pPrChange>
      </w:pPr>
      <w:r>
        <w:t xml:space="preserve">All individuals in this group were collected later in the summer, when larvae would normally be developing into new queens. </w:t>
      </w:r>
      <w:del w:id="23" w:author="Amy Toth" w:date="2015-11-30T16:00:00Z">
        <w:r w:rsidDel="006C69C5">
          <w:delText xml:space="preserve">However, </w:delText>
        </w:r>
      </w:del>
      <w:ins w:id="24" w:author="Amy Toth" w:date="2015-11-30T16:00:00Z">
        <w:r w:rsidR="006C69C5">
          <w:t>W</w:t>
        </w:r>
      </w:ins>
      <w:del w:id="25" w:author="Amy Toth" w:date="2015-11-30T16:00:00Z">
        <w:r w:rsidDel="006C69C5">
          <w:delText>w</w:delText>
        </w:r>
      </w:del>
      <w:r>
        <w:t xml:space="preserve">e </w:t>
      </w:r>
      <w:proofErr w:type="gramStart"/>
      <w:r>
        <w:t>expect</w:t>
      </w:r>
      <w:proofErr w:type="gramEnd"/>
      <w:r>
        <w:t xml:space="preserve"> these larvae to vary in phenotype based on the different treatments</w:t>
      </w:r>
      <w:ins w:id="26" w:author="Amy Toth" w:date="2015-11-30T16:00:00Z">
        <w:r w:rsidR="00CF0A16">
          <w:t xml:space="preserve"> applied</w:t>
        </w:r>
      </w:ins>
      <w:r>
        <w:t>.</w:t>
      </w:r>
    </w:p>
    <w:p w14:paraId="11F388E8" w14:textId="77777777" w:rsidR="00CF0A16" w:rsidRDefault="00CF0A16" w:rsidP="00BC195C">
      <w:pPr>
        <w:pStyle w:val="ListParagraph"/>
        <w:numPr>
          <w:ilvl w:val="1"/>
          <w:numId w:val="1"/>
        </w:numPr>
        <w:rPr>
          <w:ins w:id="27" w:author="Amy Toth" w:date="2015-11-30T16:00:00Z"/>
        </w:rPr>
      </w:pPr>
    </w:p>
    <w:p w14:paraId="46D7FA5B" w14:textId="77777777" w:rsidR="00BC195C" w:rsidRPr="00CF0A16" w:rsidRDefault="00BC195C" w:rsidP="00CF0A16">
      <w:pPr>
        <w:pStyle w:val="ListParagraph"/>
        <w:numPr>
          <w:ilvl w:val="1"/>
          <w:numId w:val="1"/>
        </w:numPr>
        <w:rPr>
          <w:b/>
          <w:rPrChange w:id="28" w:author="Amy Toth" w:date="2015-11-30T16:00:00Z">
            <w:rPr/>
          </w:rPrChange>
        </w:rPr>
        <w:pPrChange w:id="29" w:author="Amy Toth" w:date="2015-11-30T16:00:00Z">
          <w:pPr>
            <w:spacing w:after="0"/>
          </w:pPr>
        </w:pPrChange>
      </w:pPr>
      <w:r w:rsidRPr="00CF0A16">
        <w:rPr>
          <w:b/>
          <w:rPrChange w:id="30" w:author="Amy Toth" w:date="2015-11-30T16:00:00Z">
            <w:rPr/>
          </w:rPrChange>
        </w:rPr>
        <w:t xml:space="preserve">Worker-reared Treatment Groups </w:t>
      </w:r>
    </w:p>
    <w:p w14:paraId="66AC593C" w14:textId="77777777" w:rsidR="00BC195C" w:rsidRDefault="00BC195C" w:rsidP="00CF0A16">
      <w:pPr>
        <w:pStyle w:val="ListParagraph"/>
        <w:numPr>
          <w:ilvl w:val="2"/>
          <w:numId w:val="1"/>
        </w:numPr>
        <w:pPrChange w:id="31" w:author="Amy Toth" w:date="2015-11-30T16:00:00Z">
          <w:pPr>
            <w:pStyle w:val="ListParagraph"/>
            <w:numPr>
              <w:numId w:val="1"/>
            </w:numPr>
            <w:ind w:left="360" w:hanging="360"/>
          </w:pPr>
        </w:pPrChange>
      </w:pPr>
      <w:r>
        <w:t>“DR”</w:t>
      </w:r>
      <w:r w:rsidR="00A77830">
        <w:t>: Larvae experienced artificial drumming (D) on the nest, and the colony experienced restricted foraging (R)</w:t>
      </w:r>
    </w:p>
    <w:p w14:paraId="7CE84D60" w14:textId="77777777" w:rsidR="00A77830" w:rsidRDefault="00A77830" w:rsidP="00CF0A16">
      <w:pPr>
        <w:pStyle w:val="ListParagraph"/>
        <w:numPr>
          <w:ilvl w:val="2"/>
          <w:numId w:val="1"/>
        </w:numPr>
        <w:pPrChange w:id="32" w:author="Amy Toth" w:date="2015-11-30T16:00:00Z">
          <w:pPr>
            <w:pStyle w:val="ListParagraph"/>
            <w:numPr>
              <w:numId w:val="1"/>
            </w:numPr>
            <w:ind w:left="360" w:hanging="360"/>
          </w:pPr>
        </w:pPrChange>
      </w:pPr>
      <w:r>
        <w:t>“DU”: Larvae experienced D, the colony experienced unrestricted foraging (U)</w:t>
      </w:r>
    </w:p>
    <w:p w14:paraId="76ED625E" w14:textId="77777777" w:rsidR="00A77830" w:rsidRDefault="00A77830" w:rsidP="00CF0A16">
      <w:pPr>
        <w:pStyle w:val="ListParagraph"/>
        <w:numPr>
          <w:ilvl w:val="2"/>
          <w:numId w:val="1"/>
        </w:numPr>
        <w:pPrChange w:id="33" w:author="Amy Toth" w:date="2015-11-30T16:00:00Z">
          <w:pPr>
            <w:pStyle w:val="ListParagraph"/>
            <w:numPr>
              <w:numId w:val="1"/>
            </w:numPr>
            <w:ind w:left="360" w:hanging="360"/>
          </w:pPr>
        </w:pPrChange>
      </w:pPr>
      <w:r>
        <w:t>“NR”: Larvae experienced no artificial drumming (N), the colony experienced R</w:t>
      </w:r>
    </w:p>
    <w:p w14:paraId="0BE3B227" w14:textId="2ECC9C16" w:rsidR="00A77830" w:rsidRDefault="00A77830" w:rsidP="00CF0A16">
      <w:pPr>
        <w:pStyle w:val="ListParagraph"/>
        <w:numPr>
          <w:ilvl w:val="2"/>
          <w:numId w:val="1"/>
        </w:numPr>
        <w:rPr>
          <w:ins w:id="34" w:author="Amy Toth" w:date="2015-11-30T16:00:00Z"/>
          <w:b/>
          <w:color w:val="7030A0"/>
        </w:rPr>
        <w:pPrChange w:id="35" w:author="Amy Toth" w:date="2015-11-30T16:00:00Z">
          <w:pPr>
            <w:pStyle w:val="ListParagraph"/>
            <w:numPr>
              <w:numId w:val="1"/>
            </w:numPr>
            <w:ind w:left="360" w:hanging="360"/>
          </w:pPr>
        </w:pPrChange>
      </w:pPr>
      <w:r>
        <w:t xml:space="preserve">“NU”: Larvae experienced N, the colony experienced U. </w:t>
      </w:r>
      <w:del w:id="36" w:author="Amy Toth" w:date="2015-11-30T16:08:00Z">
        <w:r w:rsidRPr="00A77830" w:rsidDel="000C7367">
          <w:rPr>
            <w:b/>
            <w:color w:val="7030A0"/>
          </w:rPr>
          <w:delText>We predict these</w:delText>
        </w:r>
      </w:del>
      <w:proofErr w:type="gramStart"/>
      <w:ins w:id="37" w:author="Amy Toth" w:date="2015-11-30T16:08:00Z">
        <w:r w:rsidR="000C7367">
          <w:rPr>
            <w:b/>
            <w:color w:val="7030A0"/>
          </w:rPr>
          <w:t>These</w:t>
        </w:r>
      </w:ins>
      <w:proofErr w:type="gramEnd"/>
      <w:r w:rsidRPr="00A77830">
        <w:rPr>
          <w:b/>
          <w:color w:val="7030A0"/>
        </w:rPr>
        <w:t xml:space="preserve"> individuals </w:t>
      </w:r>
      <w:del w:id="38" w:author="Amy Toth" w:date="2015-11-30T16:08:00Z">
        <w:r w:rsidRPr="00A77830" w:rsidDel="000C7367">
          <w:rPr>
            <w:b/>
            <w:color w:val="7030A0"/>
          </w:rPr>
          <w:delText xml:space="preserve">to </w:delText>
        </w:r>
      </w:del>
      <w:ins w:id="39" w:author="Amy Toth" w:date="2015-11-30T16:08:00Z">
        <w:r w:rsidR="000C7367">
          <w:rPr>
            <w:b/>
            <w:color w:val="7030A0"/>
          </w:rPr>
          <w:t xml:space="preserve">are </w:t>
        </w:r>
        <w:proofErr w:type="spellStart"/>
        <w:r w:rsidR="000C7367">
          <w:rPr>
            <w:b/>
            <w:color w:val="7030A0"/>
          </w:rPr>
          <w:t>unmanipulated</w:t>
        </w:r>
        <w:proofErr w:type="spellEnd"/>
        <w:r w:rsidR="000C7367">
          <w:rPr>
            <w:b/>
            <w:color w:val="7030A0"/>
          </w:rPr>
          <w:t xml:space="preserve"> and should</w:t>
        </w:r>
        <w:r w:rsidR="000C7367" w:rsidRPr="00A77830">
          <w:rPr>
            <w:b/>
            <w:color w:val="7030A0"/>
          </w:rPr>
          <w:t xml:space="preserve"> </w:t>
        </w:r>
      </w:ins>
      <w:r w:rsidRPr="00A77830">
        <w:rPr>
          <w:b/>
          <w:color w:val="7030A0"/>
        </w:rPr>
        <w:t>develop into new queens.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0A16" w14:paraId="3BCBFF4F" w14:textId="77777777" w:rsidTr="00CF0A16">
        <w:trPr>
          <w:ins w:id="40" w:author="Amy Toth" w:date="2015-11-30T16:00:00Z"/>
        </w:trPr>
        <w:tc>
          <w:tcPr>
            <w:tcW w:w="3192" w:type="dxa"/>
          </w:tcPr>
          <w:p w14:paraId="39363B57" w14:textId="77777777" w:rsidR="00CF0A16" w:rsidRDefault="00CF0A16" w:rsidP="00CF0A16">
            <w:pPr>
              <w:rPr>
                <w:ins w:id="41" w:author="Amy Toth" w:date="2015-11-30T16:00:00Z"/>
                <w:b/>
                <w:color w:val="7030A0"/>
              </w:rPr>
            </w:pPr>
          </w:p>
        </w:tc>
        <w:tc>
          <w:tcPr>
            <w:tcW w:w="3192" w:type="dxa"/>
          </w:tcPr>
          <w:p w14:paraId="708F42C8" w14:textId="77777777" w:rsidR="00CF0A16" w:rsidRDefault="00CC3B69" w:rsidP="00CC3B69">
            <w:pPr>
              <w:rPr>
                <w:ins w:id="42" w:author="Amy Toth" w:date="2015-11-30T16:00:00Z"/>
                <w:b/>
                <w:color w:val="7030A0"/>
              </w:rPr>
              <w:pPrChange w:id="43" w:author="Amy Toth" w:date="2015-11-30T16:01:00Z">
                <w:pPr/>
              </w:pPrChange>
            </w:pPr>
            <w:ins w:id="44" w:author="Amy Toth" w:date="2015-11-30T16:01:00Z">
              <w:r>
                <w:rPr>
                  <w:b/>
                  <w:color w:val="7030A0"/>
                </w:rPr>
                <w:t>Drumming Treatment</w:t>
              </w:r>
            </w:ins>
            <w:ins w:id="45" w:author="Amy Toth" w:date="2015-11-30T16:02:00Z">
              <w:r>
                <w:rPr>
                  <w:b/>
                  <w:color w:val="7030A0"/>
                </w:rPr>
                <w:t xml:space="preserve"> (D)</w:t>
              </w:r>
            </w:ins>
          </w:p>
        </w:tc>
        <w:tc>
          <w:tcPr>
            <w:tcW w:w="3192" w:type="dxa"/>
          </w:tcPr>
          <w:p w14:paraId="4301EC1D" w14:textId="77777777" w:rsidR="00CF0A16" w:rsidRDefault="00CC3B69" w:rsidP="00CF0A16">
            <w:pPr>
              <w:rPr>
                <w:ins w:id="46" w:author="Amy Toth" w:date="2015-11-30T16:00:00Z"/>
                <w:b/>
                <w:color w:val="7030A0"/>
              </w:rPr>
            </w:pPr>
            <w:ins w:id="47" w:author="Amy Toth" w:date="2015-11-30T16:01:00Z">
              <w:r>
                <w:rPr>
                  <w:b/>
                  <w:color w:val="7030A0"/>
                </w:rPr>
                <w:t xml:space="preserve">No Drumming </w:t>
              </w:r>
            </w:ins>
            <w:ins w:id="48" w:author="Amy Toth" w:date="2015-11-30T16:02:00Z">
              <w:r>
                <w:rPr>
                  <w:b/>
                  <w:color w:val="7030A0"/>
                </w:rPr>
                <w:t>Treatment (N)</w:t>
              </w:r>
            </w:ins>
          </w:p>
        </w:tc>
      </w:tr>
      <w:tr w:rsidR="00CF0A16" w14:paraId="0AA9A450" w14:textId="77777777" w:rsidTr="00CF0A16">
        <w:trPr>
          <w:ins w:id="49" w:author="Amy Toth" w:date="2015-11-30T16:00:00Z"/>
        </w:trPr>
        <w:tc>
          <w:tcPr>
            <w:tcW w:w="3192" w:type="dxa"/>
          </w:tcPr>
          <w:p w14:paraId="1C0E4D52" w14:textId="77777777" w:rsidR="00CF0A16" w:rsidRDefault="00E5222C" w:rsidP="00CF0A16">
            <w:pPr>
              <w:rPr>
                <w:ins w:id="50" w:author="Amy Toth" w:date="2015-11-30T16:00:00Z"/>
                <w:b/>
                <w:color w:val="7030A0"/>
              </w:rPr>
            </w:pPr>
            <w:ins w:id="51" w:author="Amy Toth" w:date="2015-11-30T16:02:00Z">
              <w:r>
                <w:rPr>
                  <w:b/>
                  <w:color w:val="7030A0"/>
                </w:rPr>
                <w:t>Restricted Nutrition (R)</w:t>
              </w:r>
            </w:ins>
          </w:p>
        </w:tc>
        <w:tc>
          <w:tcPr>
            <w:tcW w:w="3192" w:type="dxa"/>
          </w:tcPr>
          <w:p w14:paraId="6BB91189" w14:textId="77777777" w:rsidR="00CF0A16" w:rsidRDefault="00E5222C" w:rsidP="00CF0A16">
            <w:pPr>
              <w:rPr>
                <w:ins w:id="52" w:author="Amy Toth" w:date="2015-11-30T16:02:00Z"/>
                <w:b/>
                <w:color w:val="7030A0"/>
              </w:rPr>
            </w:pPr>
            <w:ins w:id="53" w:author="Amy Toth" w:date="2015-11-30T16:02:00Z">
              <w:r>
                <w:rPr>
                  <w:b/>
                  <w:color w:val="7030A0"/>
                </w:rPr>
                <w:t>DR</w:t>
              </w:r>
            </w:ins>
          </w:p>
          <w:p w14:paraId="35E2B14D" w14:textId="220FE58A" w:rsidR="00E5222C" w:rsidRPr="00365B87" w:rsidRDefault="00E5222C" w:rsidP="00A15D04">
            <w:pPr>
              <w:rPr>
                <w:ins w:id="54" w:author="Amy Toth" w:date="2015-11-30T16:00:00Z"/>
                <w:b/>
                <w:rPrChange w:id="55" w:author="Amy Toth" w:date="2015-11-30T16:04:00Z">
                  <w:rPr>
                    <w:ins w:id="56" w:author="Amy Toth" w:date="2015-11-30T16:00:00Z"/>
                    <w:b/>
                    <w:color w:val="7030A0"/>
                  </w:rPr>
                </w:rPrChange>
              </w:rPr>
              <w:pPrChange w:id="57" w:author="Amy Toth" w:date="2015-11-30T16:23:00Z">
                <w:pPr/>
              </w:pPrChange>
            </w:pPr>
            <w:ins w:id="58" w:author="Amy Toth" w:date="2015-11-30T16:02:00Z">
              <w:r w:rsidRPr="00365B87">
                <w:rPr>
                  <w:b/>
                  <w:rPrChange w:id="59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** Predict most </w:t>
              </w:r>
            </w:ins>
            <w:ins w:id="60" w:author="Amy Toth" w:date="2015-11-30T16:23:00Z">
              <w:r w:rsidR="00A15D04">
                <w:rPr>
                  <w:b/>
                </w:rPr>
                <w:t>WORKER</w:t>
              </w:r>
            </w:ins>
            <w:ins w:id="61" w:author="Amy Toth" w:date="2015-11-30T16:02:00Z">
              <w:r w:rsidRPr="00365B87">
                <w:rPr>
                  <w:b/>
                  <w:rPrChange w:id="62" w:author="Amy Toth" w:date="2015-11-30T16:04:00Z">
                    <w:rPr>
                      <w:b/>
                      <w:color w:val="7030A0"/>
                    </w:rPr>
                  </w:rPrChange>
                </w:rPr>
                <w:t>-like</w:t>
              </w:r>
            </w:ins>
            <w:ins w:id="63" w:author="Amy Toth" w:date="2015-11-30T16:03:00Z">
              <w:r w:rsidRPr="00365B87">
                <w:rPr>
                  <w:b/>
                  <w:rPrChange w:id="64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 gene expression</w:t>
              </w:r>
            </w:ins>
          </w:p>
        </w:tc>
        <w:tc>
          <w:tcPr>
            <w:tcW w:w="3192" w:type="dxa"/>
          </w:tcPr>
          <w:p w14:paraId="54B8AC9D" w14:textId="77777777" w:rsidR="00CF0A16" w:rsidRDefault="00E5222C" w:rsidP="00CF0A16">
            <w:pPr>
              <w:rPr>
                <w:ins w:id="65" w:author="Amy Toth" w:date="2015-11-30T16:03:00Z"/>
                <w:b/>
                <w:color w:val="7030A0"/>
              </w:rPr>
            </w:pPr>
            <w:ins w:id="66" w:author="Amy Toth" w:date="2015-11-30T16:02:00Z">
              <w:r>
                <w:rPr>
                  <w:b/>
                  <w:color w:val="7030A0"/>
                </w:rPr>
                <w:t>NR</w:t>
              </w:r>
            </w:ins>
          </w:p>
          <w:p w14:paraId="4BC2F47A" w14:textId="6AE4F039" w:rsidR="00365B87" w:rsidRPr="00365B87" w:rsidRDefault="00E5222C" w:rsidP="00CF0A16">
            <w:pPr>
              <w:rPr>
                <w:ins w:id="67" w:author="Amy Toth" w:date="2015-11-30T16:04:00Z"/>
                <w:b/>
                <w:rPrChange w:id="68" w:author="Amy Toth" w:date="2015-11-30T16:04:00Z">
                  <w:rPr>
                    <w:ins w:id="69" w:author="Amy Toth" w:date="2015-11-30T16:04:00Z"/>
                    <w:b/>
                    <w:color w:val="7030A0"/>
                  </w:rPr>
                </w:rPrChange>
              </w:rPr>
            </w:pPr>
            <w:ins w:id="70" w:author="Amy Toth" w:date="2015-11-30T16:03:00Z">
              <w:r w:rsidRPr="00365B87">
                <w:rPr>
                  <w:b/>
                  <w:rPrChange w:id="71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** Predict </w:t>
              </w:r>
              <w:r w:rsidR="00365B87" w:rsidRPr="00365B87">
                <w:rPr>
                  <w:b/>
                  <w:rPrChange w:id="72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some </w:t>
              </w:r>
            </w:ins>
            <w:ins w:id="73" w:author="Amy Toth" w:date="2015-11-30T16:23:00Z">
              <w:r w:rsidR="00A15D04">
                <w:rPr>
                  <w:b/>
                </w:rPr>
                <w:t>WORKER</w:t>
              </w:r>
            </w:ins>
            <w:ins w:id="74" w:author="Amy Toth" w:date="2015-11-30T16:03:00Z">
              <w:r w:rsidR="00365B87" w:rsidRPr="00365B87">
                <w:rPr>
                  <w:b/>
                  <w:rPrChange w:id="75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-like gene expression </w:t>
              </w:r>
            </w:ins>
          </w:p>
          <w:p w14:paraId="1129C650" w14:textId="77777777" w:rsidR="00E5222C" w:rsidRDefault="00365B87" w:rsidP="00CF0A16">
            <w:pPr>
              <w:rPr>
                <w:ins w:id="76" w:author="Amy Toth" w:date="2015-11-30T16:00:00Z"/>
                <w:b/>
                <w:color w:val="7030A0"/>
              </w:rPr>
            </w:pPr>
            <w:ins w:id="77" w:author="Amy Toth" w:date="2015-11-30T16:03:00Z">
              <w:r w:rsidRPr="00365B87">
                <w:rPr>
                  <w:b/>
                  <w:rPrChange w:id="78" w:author="Amy Toth" w:date="2015-11-30T16:04:00Z">
                    <w:rPr>
                      <w:b/>
                      <w:color w:val="7030A0"/>
                    </w:rPr>
                  </w:rPrChange>
                </w:rPr>
                <w:t>(</w:t>
              </w:r>
              <w:proofErr w:type="gramStart"/>
              <w:r w:rsidRPr="00365B87">
                <w:rPr>
                  <w:b/>
                  <w:rPrChange w:id="79" w:author="Amy Toth" w:date="2015-11-30T16:04:00Z">
                    <w:rPr>
                      <w:b/>
                      <w:color w:val="7030A0"/>
                    </w:rPr>
                  </w:rPrChange>
                </w:rPr>
                <w:t>nutrition</w:t>
              </w:r>
              <w:proofErr w:type="gramEnd"/>
              <w:r w:rsidRPr="00365B87">
                <w:rPr>
                  <w:b/>
                  <w:rPrChange w:id="80" w:author="Amy Toth" w:date="2015-11-30T16:04:00Z">
                    <w:rPr>
                      <w:b/>
                      <w:color w:val="7030A0"/>
                    </w:rPr>
                  </w:rPrChange>
                </w:rPr>
                <w:t>-related</w:t>
              </w:r>
            </w:ins>
            <w:ins w:id="81" w:author="Amy Toth" w:date="2015-11-30T16:04:00Z">
              <w:r w:rsidRPr="00365B87">
                <w:rPr>
                  <w:b/>
                  <w:rPrChange w:id="82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 genes</w:t>
              </w:r>
            </w:ins>
            <w:ins w:id="83" w:author="Amy Toth" w:date="2015-11-30T16:03:00Z">
              <w:r w:rsidRPr="00365B87">
                <w:rPr>
                  <w:b/>
                  <w:rPrChange w:id="84" w:author="Amy Toth" w:date="2015-11-30T16:04:00Z">
                    <w:rPr>
                      <w:b/>
                      <w:color w:val="7030A0"/>
                    </w:rPr>
                  </w:rPrChange>
                </w:rPr>
                <w:t>)</w:t>
              </w:r>
            </w:ins>
          </w:p>
        </w:tc>
      </w:tr>
      <w:tr w:rsidR="00CF0A16" w14:paraId="047DC7CF" w14:textId="77777777" w:rsidTr="00CF0A16">
        <w:trPr>
          <w:ins w:id="85" w:author="Amy Toth" w:date="2015-11-30T16:00:00Z"/>
        </w:trPr>
        <w:tc>
          <w:tcPr>
            <w:tcW w:w="3192" w:type="dxa"/>
          </w:tcPr>
          <w:p w14:paraId="29113BD9" w14:textId="77777777" w:rsidR="00CF0A16" w:rsidRDefault="00E5222C" w:rsidP="00CF0A16">
            <w:pPr>
              <w:rPr>
                <w:ins w:id="86" w:author="Amy Toth" w:date="2015-11-30T16:00:00Z"/>
                <w:b/>
                <w:color w:val="7030A0"/>
              </w:rPr>
            </w:pPr>
            <w:ins w:id="87" w:author="Amy Toth" w:date="2015-11-30T16:02:00Z">
              <w:r>
                <w:rPr>
                  <w:b/>
                  <w:color w:val="7030A0"/>
                </w:rPr>
                <w:t>Unrestricted Nutrition (U)</w:t>
              </w:r>
            </w:ins>
          </w:p>
        </w:tc>
        <w:tc>
          <w:tcPr>
            <w:tcW w:w="3192" w:type="dxa"/>
          </w:tcPr>
          <w:p w14:paraId="1531C2CF" w14:textId="77777777" w:rsidR="00CF0A16" w:rsidRDefault="00E5222C" w:rsidP="00CF0A16">
            <w:pPr>
              <w:rPr>
                <w:ins w:id="88" w:author="Amy Toth" w:date="2015-11-30T16:03:00Z"/>
                <w:b/>
                <w:color w:val="7030A0"/>
              </w:rPr>
            </w:pPr>
            <w:ins w:id="89" w:author="Amy Toth" w:date="2015-11-30T16:02:00Z">
              <w:r>
                <w:rPr>
                  <w:b/>
                  <w:color w:val="7030A0"/>
                </w:rPr>
                <w:t>DU</w:t>
              </w:r>
            </w:ins>
          </w:p>
          <w:p w14:paraId="310B43E9" w14:textId="56C0E9ED" w:rsidR="00365B87" w:rsidRPr="00365B87" w:rsidRDefault="00365B87" w:rsidP="00CF0A16">
            <w:pPr>
              <w:rPr>
                <w:ins w:id="90" w:author="Amy Toth" w:date="2015-11-30T16:04:00Z"/>
                <w:b/>
                <w:rPrChange w:id="91" w:author="Amy Toth" w:date="2015-11-30T16:04:00Z">
                  <w:rPr>
                    <w:ins w:id="92" w:author="Amy Toth" w:date="2015-11-30T16:04:00Z"/>
                    <w:b/>
                    <w:color w:val="7030A0"/>
                  </w:rPr>
                </w:rPrChange>
              </w:rPr>
            </w:pPr>
            <w:ins w:id="93" w:author="Amy Toth" w:date="2015-11-30T16:03:00Z">
              <w:r w:rsidRPr="00365B87">
                <w:rPr>
                  <w:b/>
                  <w:rPrChange w:id="94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** Predict some </w:t>
              </w:r>
            </w:ins>
            <w:ins w:id="95" w:author="Amy Toth" w:date="2015-11-30T16:23:00Z">
              <w:r w:rsidR="00A15D04">
                <w:rPr>
                  <w:b/>
                </w:rPr>
                <w:t>WORKER</w:t>
              </w:r>
            </w:ins>
            <w:ins w:id="96" w:author="Amy Toth" w:date="2015-11-30T16:03:00Z">
              <w:r w:rsidRPr="00365B87">
                <w:rPr>
                  <w:b/>
                  <w:rPrChange w:id="97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-like gene expression </w:t>
              </w:r>
            </w:ins>
          </w:p>
          <w:p w14:paraId="18390AC7" w14:textId="77777777" w:rsidR="00365B87" w:rsidRDefault="00365B87" w:rsidP="00CF0A16">
            <w:pPr>
              <w:rPr>
                <w:ins w:id="98" w:author="Amy Toth" w:date="2015-11-30T16:00:00Z"/>
                <w:b/>
                <w:color w:val="7030A0"/>
              </w:rPr>
            </w:pPr>
            <w:ins w:id="99" w:author="Amy Toth" w:date="2015-11-30T16:03:00Z">
              <w:r w:rsidRPr="00365B87">
                <w:rPr>
                  <w:b/>
                  <w:rPrChange w:id="100" w:author="Amy Toth" w:date="2015-11-30T16:04:00Z">
                    <w:rPr>
                      <w:b/>
                      <w:color w:val="7030A0"/>
                    </w:rPr>
                  </w:rPrChange>
                </w:rPr>
                <w:t>(</w:t>
              </w:r>
              <w:proofErr w:type="gramStart"/>
              <w:r w:rsidRPr="00365B87">
                <w:rPr>
                  <w:b/>
                  <w:rPrChange w:id="101" w:author="Amy Toth" w:date="2015-11-30T16:04:00Z">
                    <w:rPr>
                      <w:b/>
                      <w:color w:val="7030A0"/>
                    </w:rPr>
                  </w:rPrChange>
                </w:rPr>
                <w:t>drumming</w:t>
              </w:r>
            </w:ins>
            <w:proofErr w:type="gramEnd"/>
            <w:ins w:id="102" w:author="Amy Toth" w:date="2015-11-30T16:04:00Z">
              <w:r w:rsidRPr="00365B87">
                <w:rPr>
                  <w:b/>
                  <w:rPrChange w:id="103" w:author="Amy Toth" w:date="2015-11-30T16:04:00Z">
                    <w:rPr>
                      <w:b/>
                      <w:color w:val="7030A0"/>
                    </w:rPr>
                  </w:rPrChange>
                </w:rPr>
                <w:t>-related genes)</w:t>
              </w:r>
            </w:ins>
          </w:p>
        </w:tc>
        <w:tc>
          <w:tcPr>
            <w:tcW w:w="3192" w:type="dxa"/>
          </w:tcPr>
          <w:p w14:paraId="5F5F328F" w14:textId="77777777" w:rsidR="00CF0A16" w:rsidRDefault="00E5222C" w:rsidP="00CF0A16">
            <w:pPr>
              <w:rPr>
                <w:ins w:id="104" w:author="Amy Toth" w:date="2015-11-30T16:03:00Z"/>
                <w:b/>
                <w:color w:val="7030A0"/>
              </w:rPr>
            </w:pPr>
            <w:ins w:id="105" w:author="Amy Toth" w:date="2015-11-30T16:02:00Z">
              <w:r>
                <w:rPr>
                  <w:b/>
                  <w:color w:val="7030A0"/>
                </w:rPr>
                <w:t>NU</w:t>
              </w:r>
            </w:ins>
          </w:p>
          <w:p w14:paraId="62236F9D" w14:textId="7FA3E29A" w:rsidR="00E5222C" w:rsidRPr="00365B87" w:rsidRDefault="00E5222C" w:rsidP="00A15D04">
            <w:pPr>
              <w:rPr>
                <w:ins w:id="106" w:author="Amy Toth" w:date="2015-11-30T16:00:00Z"/>
                <w:b/>
                <w:rPrChange w:id="107" w:author="Amy Toth" w:date="2015-11-30T16:04:00Z">
                  <w:rPr>
                    <w:ins w:id="108" w:author="Amy Toth" w:date="2015-11-30T16:00:00Z"/>
                    <w:b/>
                    <w:color w:val="7030A0"/>
                  </w:rPr>
                </w:rPrChange>
              </w:rPr>
              <w:pPrChange w:id="109" w:author="Amy Toth" w:date="2015-11-30T16:23:00Z">
                <w:pPr/>
              </w:pPrChange>
            </w:pPr>
            <w:ins w:id="110" w:author="Amy Toth" w:date="2015-11-30T16:03:00Z">
              <w:r w:rsidRPr="00365B87">
                <w:rPr>
                  <w:b/>
                  <w:rPrChange w:id="111" w:author="Amy Toth" w:date="2015-11-30T16:04:00Z">
                    <w:rPr>
                      <w:b/>
                      <w:color w:val="7030A0"/>
                    </w:rPr>
                  </w:rPrChange>
                </w:rPr>
                <w:t xml:space="preserve">** Predict least </w:t>
              </w:r>
            </w:ins>
            <w:ins w:id="112" w:author="Amy Toth" w:date="2015-11-30T16:23:00Z">
              <w:r w:rsidR="00A15D04">
                <w:rPr>
                  <w:b/>
                </w:rPr>
                <w:t>WORKER</w:t>
              </w:r>
            </w:ins>
            <w:ins w:id="113" w:author="Amy Toth" w:date="2015-11-30T16:03:00Z">
              <w:r w:rsidRPr="00365B87">
                <w:rPr>
                  <w:b/>
                  <w:rPrChange w:id="114" w:author="Amy Toth" w:date="2015-11-30T16:04:00Z">
                    <w:rPr>
                      <w:b/>
                      <w:color w:val="7030A0"/>
                    </w:rPr>
                  </w:rPrChange>
                </w:rPr>
                <w:t>-like gene expression</w:t>
              </w:r>
            </w:ins>
          </w:p>
        </w:tc>
      </w:tr>
    </w:tbl>
    <w:p w14:paraId="686707A5" w14:textId="77777777" w:rsidR="00CF0A16" w:rsidRPr="00CF0A16" w:rsidRDefault="00CF0A16" w:rsidP="00CF0A16">
      <w:pPr>
        <w:rPr>
          <w:b/>
          <w:color w:val="7030A0"/>
          <w:rPrChange w:id="115" w:author="Amy Toth" w:date="2015-11-30T16:00:00Z">
            <w:rPr/>
          </w:rPrChange>
        </w:rPr>
        <w:pPrChange w:id="116" w:author="Amy Toth" w:date="2015-11-30T16:00:00Z">
          <w:pPr>
            <w:pStyle w:val="ListParagraph"/>
            <w:numPr>
              <w:numId w:val="1"/>
            </w:numPr>
            <w:ind w:left="360" w:hanging="360"/>
          </w:pPr>
        </w:pPrChange>
      </w:pPr>
    </w:p>
    <w:p w14:paraId="0CC60C11" w14:textId="77777777" w:rsidR="008B02E2" w:rsidRDefault="008B02E2">
      <w:pPr>
        <w:rPr>
          <w:ins w:id="117" w:author="Amy Toth" w:date="2015-11-30T16:11:00Z"/>
          <w:b/>
        </w:rPr>
      </w:pPr>
      <w:ins w:id="118" w:author="Amy Toth" w:date="2015-11-30T16:11:00Z">
        <w:r>
          <w:rPr>
            <w:b/>
          </w:rPr>
          <w:br w:type="page"/>
        </w:r>
      </w:ins>
    </w:p>
    <w:p w14:paraId="56C904CC" w14:textId="77777777" w:rsidR="008B02E2" w:rsidRDefault="008B02E2" w:rsidP="00A77830">
      <w:pPr>
        <w:spacing w:after="0"/>
        <w:rPr>
          <w:ins w:id="119" w:author="Amy Toth" w:date="2015-11-30T16:12:00Z"/>
          <w:b/>
        </w:rPr>
      </w:pPr>
      <w:ins w:id="120" w:author="Amy Toth" w:date="2015-11-30T16:11:00Z">
        <w:r>
          <w:rPr>
            <w:b/>
          </w:rPr>
          <w:t>Analy</w:t>
        </w:r>
      </w:ins>
      <w:ins w:id="121" w:author="Amy Toth" w:date="2015-11-30T16:12:00Z">
        <w:r>
          <w:rPr>
            <w:b/>
          </w:rPr>
          <w:t>ses Requested</w:t>
        </w:r>
      </w:ins>
    </w:p>
    <w:p w14:paraId="6D9CF3ED" w14:textId="4E822B91" w:rsidR="005F3A1F" w:rsidRDefault="005F3A1F" w:rsidP="00E25718">
      <w:pPr>
        <w:pStyle w:val="ListParagraph"/>
        <w:numPr>
          <w:ilvl w:val="0"/>
          <w:numId w:val="8"/>
        </w:numPr>
        <w:spacing w:after="0"/>
        <w:rPr>
          <w:ins w:id="122" w:author="Amy Toth" w:date="2015-11-30T16:13:00Z"/>
        </w:rPr>
        <w:pPrChange w:id="123" w:author="Amy Toth" w:date="2015-11-30T16:12:00Z">
          <w:pPr>
            <w:spacing w:after="0"/>
          </w:pPr>
        </w:pPrChange>
      </w:pPr>
      <w:ins w:id="124" w:author="Amy Toth" w:date="2015-11-30T16:13:00Z">
        <w:r>
          <w:t>QC and filtering of raw data.</w:t>
        </w:r>
      </w:ins>
    </w:p>
    <w:p w14:paraId="750B6EA7" w14:textId="415C038A" w:rsidR="008B02E2" w:rsidRDefault="00E25718" w:rsidP="00E25718">
      <w:pPr>
        <w:pStyle w:val="ListParagraph"/>
        <w:numPr>
          <w:ilvl w:val="0"/>
          <w:numId w:val="8"/>
        </w:numPr>
        <w:spacing w:after="0"/>
        <w:rPr>
          <w:ins w:id="125" w:author="Amy Toth" w:date="2015-11-30T16:13:00Z"/>
        </w:rPr>
        <w:pPrChange w:id="126" w:author="Amy Toth" w:date="2015-11-30T16:12:00Z">
          <w:pPr>
            <w:spacing w:after="0"/>
          </w:pPr>
        </w:pPrChange>
      </w:pPr>
      <w:ins w:id="127" w:author="Amy Toth" w:date="2015-11-30T16:12:00Z">
        <w:r>
          <w:t xml:space="preserve">Read mapping to existing </w:t>
        </w:r>
        <w:r w:rsidRPr="00E25718">
          <w:rPr>
            <w:i/>
            <w:rPrChange w:id="128" w:author="Amy Toth" w:date="2015-11-30T16:12:00Z">
              <w:rPr>
                <w:i/>
              </w:rPr>
            </w:rPrChange>
          </w:rPr>
          <w:t xml:space="preserve">P. </w:t>
        </w:r>
        <w:proofErr w:type="spellStart"/>
        <w:r w:rsidRPr="00E25718">
          <w:rPr>
            <w:i/>
            <w:rPrChange w:id="129" w:author="Amy Toth" w:date="2015-11-30T16:12:00Z">
              <w:rPr>
                <w:i/>
              </w:rPr>
            </w:rPrChange>
          </w:rPr>
          <w:t>fuscatus</w:t>
        </w:r>
        <w:proofErr w:type="spellEnd"/>
        <w:r w:rsidRPr="00E25718">
          <w:rPr>
            <w:i/>
            <w:rPrChange w:id="130" w:author="Amy Toth" w:date="2015-11-30T16:12:00Z">
              <w:rPr>
                <w:i/>
              </w:rPr>
            </w:rPrChange>
          </w:rPr>
          <w:t xml:space="preserve"> </w:t>
        </w:r>
        <w:proofErr w:type="spellStart"/>
        <w:r>
          <w:t>transcriptome</w:t>
        </w:r>
      </w:ins>
      <w:proofErr w:type="spellEnd"/>
      <w:ins w:id="131" w:author="Amy Toth" w:date="2015-11-30T16:14:00Z">
        <w:r w:rsidR="005F3A1F">
          <w:t xml:space="preserve"> (from Toth lab)</w:t>
        </w:r>
      </w:ins>
      <w:ins w:id="132" w:author="Amy Toth" w:date="2015-11-30T16:12:00Z">
        <w:r>
          <w:t xml:space="preserve"> and expression counts for each sample and each transcript.</w:t>
        </w:r>
      </w:ins>
    </w:p>
    <w:p w14:paraId="6D9DA979" w14:textId="05DB4CA2" w:rsidR="005F3A1F" w:rsidRDefault="005F3A1F" w:rsidP="00E25718">
      <w:pPr>
        <w:pStyle w:val="ListParagraph"/>
        <w:numPr>
          <w:ilvl w:val="0"/>
          <w:numId w:val="8"/>
        </w:numPr>
        <w:spacing w:after="0"/>
        <w:rPr>
          <w:ins w:id="133" w:author="Amy Toth" w:date="2015-11-30T16:12:00Z"/>
        </w:rPr>
        <w:pPrChange w:id="134" w:author="Amy Toth" w:date="2015-11-30T16:12:00Z">
          <w:pPr>
            <w:spacing w:after="0"/>
          </w:pPr>
        </w:pPrChange>
      </w:pPr>
      <w:ins w:id="135" w:author="Amy Toth" w:date="2015-11-30T16:13:00Z">
        <w:r>
          <w:t xml:space="preserve">Can use existing </w:t>
        </w:r>
      </w:ins>
      <w:ins w:id="136" w:author="Amy Toth" w:date="2015-11-30T16:14:00Z">
        <w:r>
          <w:t>best BLAST hits for annotation (from Toth lab).  Facility also mentioned interest in trying out other annotation strategies.</w:t>
        </w:r>
        <w:r w:rsidR="00E6117C">
          <w:t xml:space="preserve">  </w:t>
        </w:r>
      </w:ins>
    </w:p>
    <w:p w14:paraId="6E0411E9" w14:textId="77777777" w:rsidR="00E6117C" w:rsidRDefault="00E25718" w:rsidP="00E25718">
      <w:pPr>
        <w:pStyle w:val="ListParagraph"/>
        <w:numPr>
          <w:ilvl w:val="0"/>
          <w:numId w:val="8"/>
        </w:numPr>
        <w:spacing w:after="0"/>
        <w:rPr>
          <w:ins w:id="137" w:author="Amy Toth" w:date="2015-11-30T16:15:00Z"/>
        </w:rPr>
        <w:pPrChange w:id="138" w:author="Amy Toth" w:date="2015-11-30T16:12:00Z">
          <w:pPr>
            <w:spacing w:after="0"/>
          </w:pPr>
        </w:pPrChange>
      </w:pPr>
      <w:ins w:id="139" w:author="Amy Toth" w:date="2015-11-30T16:13:00Z">
        <w:r>
          <w:t>Differential expression analysis</w:t>
        </w:r>
      </w:ins>
      <w:ins w:id="140" w:author="Amy Toth" w:date="2015-11-30T16:14:00Z">
        <w:r w:rsidR="00E6117C">
          <w:t xml:space="preserve">.  </w:t>
        </w:r>
      </w:ins>
    </w:p>
    <w:p w14:paraId="0E840168" w14:textId="24EB0160" w:rsidR="00E25718" w:rsidRDefault="00E6117C" w:rsidP="00E6117C">
      <w:pPr>
        <w:pStyle w:val="ListParagraph"/>
        <w:numPr>
          <w:ilvl w:val="1"/>
          <w:numId w:val="8"/>
        </w:numPr>
        <w:spacing w:after="0"/>
        <w:rPr>
          <w:ins w:id="141" w:author="Amy Toth" w:date="2015-11-30T16:15:00Z"/>
        </w:rPr>
        <w:pPrChange w:id="142" w:author="Amy Toth" w:date="2015-11-30T16:15:00Z">
          <w:pPr>
            <w:spacing w:after="0"/>
          </w:pPr>
        </w:pPrChange>
      </w:pPr>
      <w:ins w:id="143" w:author="Amy Toth" w:date="2015-11-30T16:15:00Z">
        <w:r>
          <w:t>We would like the data analyzed in two ways:</w:t>
        </w:r>
      </w:ins>
    </w:p>
    <w:p w14:paraId="66A09956" w14:textId="77C8F3E7" w:rsidR="00E6117C" w:rsidRDefault="00DD7E40" w:rsidP="00DD7E40">
      <w:pPr>
        <w:pStyle w:val="ListParagraph"/>
        <w:numPr>
          <w:ilvl w:val="2"/>
          <w:numId w:val="8"/>
        </w:numPr>
        <w:spacing w:after="0"/>
        <w:rPr>
          <w:ins w:id="144" w:author="Amy Toth" w:date="2015-11-30T16:17:00Z"/>
        </w:rPr>
        <w:pPrChange w:id="145" w:author="Amy Toth" w:date="2015-11-30T16:15:00Z">
          <w:pPr>
            <w:spacing w:after="0"/>
          </w:pPr>
        </w:pPrChange>
      </w:pPr>
      <w:ins w:id="146" w:author="Amy Toth" w:date="2015-11-30T16:15:00Z">
        <w:r>
          <w:t xml:space="preserve">With </w:t>
        </w:r>
      </w:ins>
      <w:ins w:id="147" w:author="Amy Toth" w:date="2015-11-30T16:16:00Z">
        <w:r>
          <w:t xml:space="preserve">only </w:t>
        </w:r>
      </w:ins>
      <w:ins w:id="148" w:author="Amy Toth" w:date="2015-11-30T16:15:00Z">
        <w:r>
          <w:t>group as a factor.</w:t>
        </w:r>
      </w:ins>
      <w:ins w:id="149" w:author="Amy Toth" w:date="2015-11-30T16:16:00Z">
        <w:r>
          <w:t xml:space="preserve">  </w:t>
        </w:r>
      </w:ins>
      <w:ins w:id="150" w:author="Amy Toth" w:date="2015-11-30T16:18:00Z">
        <w:r w:rsidR="00927262">
          <w:t xml:space="preserve">Data: from all 5 groups.  </w:t>
        </w:r>
      </w:ins>
      <w:ins w:id="151" w:author="Amy Toth" w:date="2015-11-30T16:17:00Z">
        <w:r w:rsidR="00B756B6">
          <w:t>Asking</w:t>
        </w:r>
      </w:ins>
      <w:ins w:id="152" w:author="Amy Toth" w:date="2015-11-30T16:16:00Z">
        <w:r>
          <w:t xml:space="preserve">: which </w:t>
        </w:r>
      </w:ins>
      <w:ins w:id="153" w:author="Amy Toth" w:date="2015-11-30T16:17:00Z">
        <w:r w:rsidR="00B756B6">
          <w:t>transcripts</w:t>
        </w:r>
      </w:ins>
      <w:ins w:id="154" w:author="Amy Toth" w:date="2015-11-30T16:16:00Z">
        <w:r>
          <w:t xml:space="preserve"> are differentially expressed </w:t>
        </w:r>
      </w:ins>
      <w:ins w:id="155" w:author="Amy Toth" w:date="2015-11-30T16:17:00Z">
        <w:r w:rsidR="00B756B6">
          <w:t>in each of the 5 groups relative to each other?  Result: DET lists for each of the 5 group</w:t>
        </w:r>
      </w:ins>
      <w:ins w:id="156" w:author="Amy Toth" w:date="2015-11-30T16:18:00Z">
        <w:r w:rsidR="00B756B6">
          <w:t>s</w:t>
        </w:r>
      </w:ins>
      <w:ins w:id="157" w:author="Amy Toth" w:date="2015-11-30T16:17:00Z">
        <w:r w:rsidR="00B756B6">
          <w:t>.</w:t>
        </w:r>
      </w:ins>
    </w:p>
    <w:p w14:paraId="352A89AE" w14:textId="39C9709D" w:rsidR="00B756B6" w:rsidRDefault="00927262" w:rsidP="00687B8A">
      <w:pPr>
        <w:pStyle w:val="ListParagraph"/>
        <w:numPr>
          <w:ilvl w:val="2"/>
          <w:numId w:val="8"/>
        </w:numPr>
        <w:spacing w:after="0"/>
        <w:rPr>
          <w:ins w:id="158" w:author="Amy Toth" w:date="2015-11-30T16:19:00Z"/>
        </w:rPr>
        <w:pPrChange w:id="159" w:author="Amy Toth" w:date="2015-11-30T16:19:00Z">
          <w:pPr>
            <w:spacing w:after="0"/>
          </w:pPr>
        </w:pPrChange>
      </w:pPr>
      <w:ins w:id="160" w:author="Amy Toth" w:date="2015-11-30T16:18:00Z">
        <w:r>
          <w:t xml:space="preserve">2x2 factorial design.  Data: from 4 worker-reared groups only.  Asking: </w:t>
        </w:r>
      </w:ins>
      <w:ins w:id="161" w:author="Amy Toth" w:date="2015-11-30T16:19:00Z">
        <w:r w:rsidR="00687B8A" w:rsidRPr="00687B8A">
          <w:t xml:space="preserve">How does </w:t>
        </w:r>
        <w:r w:rsidR="00687B8A">
          <w:t xml:space="preserve">drumming, nutrition </w:t>
        </w:r>
        <w:r w:rsidR="00687B8A" w:rsidRPr="00687B8A">
          <w:t xml:space="preserve">and the interaction of these factors influence gene </w:t>
        </w:r>
        <w:r w:rsidR="00687B8A">
          <w:t>expression in developing larvae?  Result: DET lists for nutrition and drumming factors.</w:t>
        </w:r>
      </w:ins>
    </w:p>
    <w:p w14:paraId="7FF20CE6" w14:textId="0CCE098B" w:rsidR="00687B8A" w:rsidRDefault="00687B8A" w:rsidP="00687B8A">
      <w:pPr>
        <w:pStyle w:val="ListParagraph"/>
        <w:numPr>
          <w:ilvl w:val="0"/>
          <w:numId w:val="8"/>
        </w:numPr>
        <w:spacing w:after="0"/>
        <w:rPr>
          <w:ins w:id="162" w:author="Amy Toth" w:date="2015-11-30T16:20:00Z"/>
        </w:rPr>
        <w:pPrChange w:id="163" w:author="Amy Toth" w:date="2015-11-30T16:19:00Z">
          <w:pPr>
            <w:spacing w:after="0"/>
          </w:pPr>
        </w:pPrChange>
      </w:pPr>
      <w:ins w:id="164" w:author="Amy Toth" w:date="2015-11-30T16:19:00Z">
        <w:r>
          <w:t xml:space="preserve">After generating initial DET lists.  </w:t>
        </w:r>
        <w:r w:rsidRPr="00193309">
          <w:rPr>
            <w:b/>
            <w:u w:val="single"/>
            <w:rPrChange w:id="165" w:author="Amy Toth" w:date="2015-11-30T16:27:00Z">
              <w:rPr/>
            </w:rPrChange>
          </w:rPr>
          <w:t>(</w:t>
        </w:r>
      </w:ins>
      <w:ins w:id="166" w:author="Amy Toth" w:date="2015-11-30T16:20:00Z">
        <w:r w:rsidRPr="00193309">
          <w:rPr>
            <w:b/>
            <w:u w:val="single"/>
            <w:rPrChange w:id="167" w:author="Amy Toth" w:date="2015-11-30T16:27:00Z">
              <w:rPr/>
            </w:rPrChange>
          </w:rPr>
          <w:t>Note: we would like to stop and meet and discuss results at this point.  We may want to take it from here on our own).</w:t>
        </w:r>
      </w:ins>
    </w:p>
    <w:p w14:paraId="667C87A1" w14:textId="77777777" w:rsidR="00084717" w:rsidRDefault="00084717" w:rsidP="00084717">
      <w:pPr>
        <w:spacing w:after="0"/>
        <w:rPr>
          <w:ins w:id="168" w:author="Amy Toth" w:date="2015-11-30T16:27:00Z"/>
        </w:rPr>
        <w:pPrChange w:id="169" w:author="Amy Toth" w:date="2015-11-30T16:27:00Z">
          <w:pPr>
            <w:spacing w:after="0"/>
          </w:pPr>
        </w:pPrChange>
      </w:pPr>
    </w:p>
    <w:p w14:paraId="52A0E7E4" w14:textId="7D81AD77" w:rsidR="008B02E2" w:rsidRDefault="00505388" w:rsidP="00084717">
      <w:pPr>
        <w:spacing w:after="0"/>
        <w:rPr>
          <w:ins w:id="170" w:author="Amy Toth" w:date="2015-11-30T16:27:00Z"/>
        </w:rPr>
        <w:pPrChange w:id="171" w:author="Amy Toth" w:date="2015-11-30T16:27:00Z">
          <w:pPr>
            <w:spacing w:after="0"/>
          </w:pPr>
        </w:pPrChange>
      </w:pPr>
      <w:proofErr w:type="gramStart"/>
      <w:ins w:id="172" w:author="Amy Toth" w:date="2015-11-30T16:20:00Z">
        <w:r>
          <w:t xml:space="preserve">Comparisons of DET lists and </w:t>
        </w:r>
      </w:ins>
      <w:ins w:id="173" w:author="Amy Toth" w:date="2015-11-30T16:21:00Z">
        <w:r>
          <w:t>expression patterns from each group.</w:t>
        </w:r>
        <w:proofErr w:type="gramEnd"/>
        <w:r>
          <w:t xml:space="preserve">  The main question we will aim to ask is: does the DR group have the most </w:t>
        </w:r>
      </w:ins>
      <w:ins w:id="174" w:author="Amy Toth" w:date="2015-11-30T16:23:00Z">
        <w:r w:rsidR="00A15D04">
          <w:t>WORKER</w:t>
        </w:r>
      </w:ins>
      <w:ins w:id="175" w:author="Amy Toth" w:date="2015-11-30T16:21:00Z">
        <w:r w:rsidR="00A15D04">
          <w:t>-like gene expression</w:t>
        </w:r>
      </w:ins>
      <w:ins w:id="176" w:author="Amy Toth" w:date="2015-11-30T16:23:00Z">
        <w:r w:rsidR="00A15D04">
          <w:t xml:space="preserve">; that is, gene expression that is most like the </w:t>
        </w:r>
      </w:ins>
      <w:ins w:id="177" w:author="Amy Toth" w:date="2015-11-30T16:24:00Z">
        <w:r w:rsidR="00B53005">
          <w:t>“F” group?</w:t>
        </w:r>
      </w:ins>
    </w:p>
    <w:p w14:paraId="526C22EC" w14:textId="77777777" w:rsidR="00084717" w:rsidRDefault="00084717" w:rsidP="00084717">
      <w:pPr>
        <w:spacing w:after="0"/>
        <w:rPr>
          <w:ins w:id="178" w:author="Amy Toth" w:date="2015-11-30T16:24:00Z"/>
        </w:rPr>
        <w:pPrChange w:id="179" w:author="Amy Toth" w:date="2015-11-30T16:27:00Z">
          <w:pPr>
            <w:spacing w:after="0"/>
          </w:pPr>
        </w:pPrChange>
      </w:pPr>
    </w:p>
    <w:p w14:paraId="539D2EAA" w14:textId="03227166" w:rsidR="00A77830" w:rsidRPr="00B53005" w:rsidDel="00505388" w:rsidRDefault="00B53005" w:rsidP="006E48DB">
      <w:pPr>
        <w:numPr>
          <w:ilvl w:val="2"/>
          <w:numId w:val="8"/>
        </w:numPr>
        <w:spacing w:after="0"/>
        <w:ind w:left="1530"/>
        <w:rPr>
          <w:del w:id="180" w:author="Amy Toth" w:date="2015-11-30T16:20:00Z"/>
          <w:rPrChange w:id="181" w:author="Amy Toth" w:date="2015-11-30T16:24:00Z">
            <w:rPr>
              <w:del w:id="182" w:author="Amy Toth" w:date="2015-11-30T16:20:00Z"/>
            </w:rPr>
          </w:rPrChange>
        </w:rPr>
        <w:pPrChange w:id="183" w:author="Amy Toth" w:date="2015-11-30T16:25:00Z">
          <w:pPr>
            <w:spacing w:after="0"/>
          </w:pPr>
        </w:pPrChange>
      </w:pPr>
      <w:ins w:id="184" w:author="Amy Toth" w:date="2015-11-30T16:24:00Z">
        <w:r>
          <w:rPr>
            <w:b/>
          </w:rPr>
          <w:t xml:space="preserve">1) </w:t>
        </w:r>
      </w:ins>
      <w:del w:id="185" w:author="Amy Toth" w:date="2015-11-30T16:20:00Z">
        <w:r w:rsidR="00A77830" w:rsidRPr="00B53005" w:rsidDel="00505388">
          <w:rPr>
            <w:b/>
            <w:rPrChange w:id="186" w:author="Amy Toth" w:date="2015-11-30T16:24:00Z">
              <w:rPr/>
            </w:rPrChange>
          </w:rPr>
          <w:delText>Two ways to analyze these data</w:delText>
        </w:r>
      </w:del>
    </w:p>
    <w:p w14:paraId="501414E9" w14:textId="4EE3B512" w:rsidR="00A77830" w:rsidDel="00505388" w:rsidRDefault="00A77830" w:rsidP="006E48DB">
      <w:pPr>
        <w:ind w:left="1530"/>
        <w:rPr>
          <w:del w:id="187" w:author="Amy Toth" w:date="2015-11-30T16:20:00Z"/>
        </w:rPr>
        <w:pPrChange w:id="188" w:author="Amy Toth" w:date="2015-11-30T16:25:00Z">
          <w:pPr>
            <w:pStyle w:val="ListParagraph"/>
            <w:numPr>
              <w:numId w:val="2"/>
            </w:numPr>
            <w:ind w:left="360" w:hanging="360"/>
          </w:pPr>
        </w:pPrChange>
      </w:pPr>
      <w:del w:id="189" w:author="Amy Toth" w:date="2015-11-30T16:20:00Z">
        <w:r w:rsidDel="00505388">
          <w:delText xml:space="preserve">How similar or different are the gene expression profiles of individuals in each of the worker-reared treatment groups to the profiles of the foundress-reared group? </w:delText>
        </w:r>
      </w:del>
    </w:p>
    <w:p w14:paraId="2D7310BA" w14:textId="10A64D4E" w:rsidR="00A77830" w:rsidDel="00927262" w:rsidRDefault="00A77830" w:rsidP="006E48DB">
      <w:pPr>
        <w:ind w:left="1530"/>
        <w:rPr>
          <w:del w:id="190" w:author="Amy Toth" w:date="2015-11-30T16:19:00Z"/>
        </w:rPr>
        <w:pPrChange w:id="191" w:author="Amy Toth" w:date="2015-11-30T16:25:00Z">
          <w:pPr>
            <w:pStyle w:val="ListParagraph"/>
            <w:numPr>
              <w:numId w:val="2"/>
            </w:numPr>
            <w:ind w:left="360" w:hanging="360"/>
          </w:pPr>
        </w:pPrChange>
      </w:pPr>
      <w:del w:id="192" w:author="Amy Toth" w:date="2015-11-30T16:18:00Z">
        <w:r w:rsidDel="00927262">
          <w:delText>2x2 factorial design</w:delText>
        </w:r>
      </w:del>
      <w:del w:id="193" w:author="Amy Toth" w:date="2015-11-30T16:20:00Z">
        <w:r w:rsidDel="00505388">
          <w:delText xml:space="preserve">: </w:delText>
        </w:r>
      </w:del>
      <w:del w:id="194" w:author="Amy Toth" w:date="2015-11-30T16:19:00Z">
        <w:r w:rsidDel="00927262">
          <w:delText>How does the drumming, nutrition (in terms of restricted or unrestricted foraging) and the interaction of these factors influence gene expression in developing larvae?</w:delText>
        </w:r>
      </w:del>
    </w:p>
    <w:p w14:paraId="3255807E" w14:textId="56F0740A" w:rsidR="00A77830" w:rsidRPr="00927262" w:rsidDel="00505388" w:rsidRDefault="00A77830" w:rsidP="006E48DB">
      <w:pPr>
        <w:ind w:left="1530"/>
        <w:rPr>
          <w:del w:id="195" w:author="Amy Toth" w:date="2015-11-30T16:20:00Z"/>
          <w:rPrChange w:id="196" w:author="Amy Toth" w:date="2015-11-30T16:19:00Z">
            <w:rPr>
              <w:del w:id="197" w:author="Amy Toth" w:date="2015-11-30T16:20:00Z"/>
              <w:b/>
            </w:rPr>
          </w:rPrChange>
        </w:rPr>
        <w:pPrChange w:id="198" w:author="Amy Toth" w:date="2015-11-30T16:25:00Z">
          <w:pPr>
            <w:spacing w:after="0"/>
          </w:pPr>
        </w:pPrChange>
      </w:pPr>
      <w:del w:id="199" w:author="Amy Toth" w:date="2015-11-30T16:20:00Z">
        <w:r w:rsidRPr="00927262" w:rsidDel="00505388">
          <w:rPr>
            <w:rPrChange w:id="200" w:author="Amy Toth" w:date="2015-11-30T16:19:00Z">
              <w:rPr>
                <w:b/>
              </w:rPr>
            </w:rPrChange>
          </w:rPr>
          <w:delText>Other ideas</w:delText>
        </w:r>
      </w:del>
    </w:p>
    <w:p w14:paraId="152F4236" w14:textId="662E7F89" w:rsidR="00A77830" w:rsidRDefault="00A77830" w:rsidP="006E48DB">
      <w:pPr>
        <w:ind w:left="1530"/>
        <w:rPr>
          <w:ins w:id="201" w:author="Amy Toth" w:date="2015-11-30T16:28:00Z"/>
        </w:rPr>
        <w:pPrChange w:id="202" w:author="Amy Toth" w:date="2015-11-30T16:25:00Z">
          <w:pPr>
            <w:pStyle w:val="ListParagraph"/>
            <w:numPr>
              <w:numId w:val="7"/>
            </w:numPr>
            <w:spacing w:after="0"/>
            <w:ind w:left="360" w:hanging="360"/>
          </w:pPr>
        </w:pPrChange>
      </w:pPr>
      <w:r>
        <w:t>Clustering analysis</w:t>
      </w:r>
      <w:ins w:id="203" w:author="Amy Toth" w:date="2015-11-30T16:24:00Z">
        <w:r w:rsidR="00B53005">
          <w:t xml:space="preserve">—what is clustering pattern of </w:t>
        </w:r>
      </w:ins>
      <w:ins w:id="204" w:author="Amy Toth" w:date="2015-11-30T16:25:00Z">
        <w:r w:rsidR="006E48DB">
          <w:t xml:space="preserve">gene expression for </w:t>
        </w:r>
      </w:ins>
      <w:ins w:id="205" w:author="Amy Toth" w:date="2015-11-30T16:24:00Z">
        <w:r w:rsidR="006E48DB">
          <w:t xml:space="preserve">the </w:t>
        </w:r>
      </w:ins>
      <w:ins w:id="206" w:author="Amy Toth" w:date="2015-11-30T16:25:00Z">
        <w:r w:rsidR="006E48DB">
          <w:t>5 groups?</w:t>
        </w:r>
      </w:ins>
    </w:p>
    <w:p w14:paraId="236ECCD0" w14:textId="54556A7A" w:rsidR="00C66619" w:rsidRDefault="00C66619" w:rsidP="006E48DB">
      <w:pPr>
        <w:ind w:left="1530"/>
        <w:pPrChange w:id="207" w:author="Amy Toth" w:date="2015-11-30T16:25:00Z">
          <w:pPr>
            <w:pStyle w:val="ListParagraph"/>
            <w:numPr>
              <w:numId w:val="7"/>
            </w:numPr>
            <w:spacing w:after="0"/>
            <w:ind w:left="360" w:hanging="360"/>
          </w:pPr>
        </w:pPrChange>
      </w:pPr>
      <w:proofErr w:type="spellStart"/>
      <w:ins w:id="208" w:author="Amy Toth" w:date="2015-11-30T16:28:00Z">
        <w:r>
          <w:t>Heatmaps</w:t>
        </w:r>
        <w:proofErr w:type="spellEnd"/>
        <w:r>
          <w:t xml:space="preserve"> to visualize expression patterns and identify</w:t>
        </w:r>
        <w:bookmarkStart w:id="209" w:name="_GoBack"/>
        <w:bookmarkEnd w:id="209"/>
        <w:r>
          <w:t xml:space="preserve"> clusters of genes showing patterns of interest.</w:t>
        </w:r>
      </w:ins>
    </w:p>
    <w:p w14:paraId="510BBC53" w14:textId="77777777" w:rsidR="00A77830" w:rsidRDefault="00A77830" w:rsidP="006E48DB">
      <w:pPr>
        <w:pStyle w:val="ListParagraph"/>
        <w:numPr>
          <w:ilvl w:val="1"/>
          <w:numId w:val="7"/>
        </w:numPr>
        <w:spacing w:after="0"/>
        <w:ind w:left="1800"/>
        <w:pPrChange w:id="210" w:author="Amy Toth" w:date="2015-11-30T16:25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r>
        <w:t>All genes</w:t>
      </w:r>
    </w:p>
    <w:p w14:paraId="4A44AA85" w14:textId="77777777" w:rsidR="00A77830" w:rsidRDefault="00A77830" w:rsidP="006E48DB">
      <w:pPr>
        <w:pStyle w:val="ListParagraph"/>
        <w:numPr>
          <w:ilvl w:val="1"/>
          <w:numId w:val="7"/>
        </w:numPr>
        <w:spacing w:after="0"/>
        <w:ind w:left="1800"/>
        <w:pPrChange w:id="211" w:author="Amy Toth" w:date="2015-11-30T16:25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r>
        <w:t>All differentially expressed genes</w:t>
      </w:r>
    </w:p>
    <w:p w14:paraId="474E9F83" w14:textId="77777777" w:rsidR="00A77830" w:rsidDel="006E48DB" w:rsidRDefault="00A77830" w:rsidP="006E48DB">
      <w:pPr>
        <w:pStyle w:val="ListParagraph"/>
        <w:numPr>
          <w:ilvl w:val="1"/>
          <w:numId w:val="7"/>
        </w:numPr>
        <w:spacing w:after="0"/>
        <w:ind w:left="1800"/>
        <w:rPr>
          <w:del w:id="212" w:author="Amy Toth" w:date="2015-11-30T16:25:00Z"/>
        </w:rPr>
        <w:pPrChange w:id="213" w:author="Amy Toth" w:date="2015-11-30T16:25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r>
        <w:t>All caste related differentially expressed genes (e.g., “F” v “NU”)</w:t>
      </w:r>
    </w:p>
    <w:p w14:paraId="20DF8CB4" w14:textId="77777777" w:rsidR="006E48DB" w:rsidRDefault="006E48DB" w:rsidP="006E48DB">
      <w:pPr>
        <w:pStyle w:val="ListParagraph"/>
        <w:numPr>
          <w:ilvl w:val="1"/>
          <w:numId w:val="7"/>
        </w:numPr>
        <w:spacing w:after="0"/>
        <w:ind w:left="1800"/>
        <w:rPr>
          <w:ins w:id="214" w:author="Amy Toth" w:date="2015-11-30T16:25:00Z"/>
        </w:rPr>
        <w:pPrChange w:id="215" w:author="Amy Toth" w:date="2015-11-30T16:25:00Z">
          <w:pPr>
            <w:pStyle w:val="ListParagraph"/>
            <w:numPr>
              <w:numId w:val="7"/>
            </w:numPr>
            <w:spacing w:after="0"/>
            <w:ind w:left="360" w:hanging="360"/>
          </w:pPr>
        </w:pPrChange>
      </w:pPr>
    </w:p>
    <w:p w14:paraId="72C42119" w14:textId="77777777" w:rsidR="006E48DB" w:rsidRDefault="006E48DB" w:rsidP="006E48DB">
      <w:pPr>
        <w:pStyle w:val="ListParagraph"/>
        <w:spacing w:after="0"/>
        <w:ind w:left="1800"/>
        <w:rPr>
          <w:ins w:id="216" w:author="Amy Toth" w:date="2015-11-30T16:25:00Z"/>
        </w:rPr>
        <w:pPrChange w:id="217" w:author="Amy Toth" w:date="2015-11-30T16:25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</w:p>
    <w:p w14:paraId="3B259861" w14:textId="6DB468DC" w:rsidR="006E48DB" w:rsidRDefault="00A77830" w:rsidP="00193309">
      <w:pPr>
        <w:pStyle w:val="ListParagraph"/>
        <w:numPr>
          <w:ilvl w:val="0"/>
          <w:numId w:val="10"/>
        </w:numPr>
        <w:spacing w:after="0"/>
        <w:pPrChange w:id="218" w:author="Amy Toth" w:date="2015-11-30T16:26:00Z">
          <w:pPr>
            <w:pStyle w:val="ListParagraph"/>
            <w:numPr>
              <w:numId w:val="7"/>
            </w:numPr>
            <w:spacing w:after="0"/>
            <w:ind w:left="360" w:hanging="360"/>
          </w:pPr>
        </w:pPrChange>
      </w:pPr>
      <w:r>
        <w:t xml:space="preserve">Linear discriminant </w:t>
      </w:r>
      <w:del w:id="219" w:author="Amy Toth" w:date="2015-11-30T16:25:00Z">
        <w:r w:rsidDel="006E48DB">
          <w:delText>groups</w:delText>
        </w:r>
      </w:del>
      <w:ins w:id="220" w:author="Amy Toth" w:date="2015-11-30T16:25:00Z">
        <w:r w:rsidR="006E48DB">
          <w:t>analysis—which g</w:t>
        </w:r>
      </w:ins>
      <w:ins w:id="221" w:author="Amy Toth" w:date="2015-11-30T16:26:00Z">
        <w:r w:rsidR="006E48DB">
          <w:t>roups show the most similar expression patterns?  Must limit to the top 25 genes (# variables must be smaller than the # of samples)</w:t>
        </w:r>
      </w:ins>
    </w:p>
    <w:p w14:paraId="6EBA711E" w14:textId="0105F80A" w:rsidR="00A77830" w:rsidRDefault="00A77830" w:rsidP="00193309">
      <w:pPr>
        <w:pStyle w:val="ListParagraph"/>
        <w:numPr>
          <w:ilvl w:val="0"/>
          <w:numId w:val="10"/>
        </w:numPr>
        <w:spacing w:after="0"/>
        <w:pPrChange w:id="222" w:author="Amy Toth" w:date="2015-11-30T16:26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r>
        <w:t>PCA clustering based on gene expression space</w:t>
      </w:r>
    </w:p>
    <w:p w14:paraId="0192782D" w14:textId="77777777" w:rsidR="00A77830" w:rsidRDefault="00A77830" w:rsidP="00193309">
      <w:pPr>
        <w:pStyle w:val="ListParagraph"/>
        <w:numPr>
          <w:ilvl w:val="1"/>
          <w:numId w:val="10"/>
        </w:numPr>
        <w:spacing w:after="0"/>
        <w:pPrChange w:id="223" w:author="Amy Toth" w:date="2015-11-30T16:26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r>
        <w:t>Use the three different gene lists here too</w:t>
      </w:r>
    </w:p>
    <w:p w14:paraId="6B18F597" w14:textId="10E522A4" w:rsidR="00A77830" w:rsidDel="00084717" w:rsidRDefault="00A23F28" w:rsidP="00193309">
      <w:pPr>
        <w:pStyle w:val="ListParagraph"/>
        <w:numPr>
          <w:ilvl w:val="0"/>
          <w:numId w:val="10"/>
        </w:numPr>
        <w:spacing w:after="0"/>
        <w:rPr>
          <w:del w:id="224" w:author="Amy Toth" w:date="2015-11-30T16:28:00Z"/>
        </w:rPr>
        <w:pPrChange w:id="225" w:author="Amy Toth" w:date="2015-11-30T16:26:00Z">
          <w:pPr>
            <w:pStyle w:val="ListParagraph"/>
            <w:numPr>
              <w:numId w:val="7"/>
            </w:numPr>
            <w:spacing w:after="0"/>
            <w:ind w:left="360" w:hanging="360"/>
          </w:pPr>
        </w:pPrChange>
      </w:pPr>
      <w:del w:id="226" w:author="Amy Toth" w:date="2015-11-30T16:28:00Z">
        <w:r w:rsidDel="00084717">
          <w:lastRenderedPageBreak/>
          <w:delText>Noise filtering</w:delText>
        </w:r>
      </w:del>
    </w:p>
    <w:p w14:paraId="3792983F" w14:textId="416EB655" w:rsidR="00A77830" w:rsidDel="00084717" w:rsidRDefault="00A77830" w:rsidP="00193309">
      <w:pPr>
        <w:pStyle w:val="ListParagraph"/>
        <w:numPr>
          <w:ilvl w:val="1"/>
          <w:numId w:val="10"/>
        </w:numPr>
        <w:spacing w:after="0"/>
        <w:rPr>
          <w:del w:id="227" w:author="Amy Toth" w:date="2015-11-30T16:28:00Z"/>
        </w:rPr>
        <w:pPrChange w:id="228" w:author="Amy Toth" w:date="2015-11-30T16:26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del w:id="229" w:author="Amy Toth" w:date="2015-11-30T16:28:00Z">
        <w:r w:rsidDel="00084717">
          <w:delText>Looking at within a rep – are they similar or is it noise</w:delText>
        </w:r>
      </w:del>
    </w:p>
    <w:p w14:paraId="0DE7679B" w14:textId="2827CFD1" w:rsidR="00A77830" w:rsidDel="00084717" w:rsidRDefault="00A77830" w:rsidP="00193309">
      <w:pPr>
        <w:pStyle w:val="ListParagraph"/>
        <w:numPr>
          <w:ilvl w:val="1"/>
          <w:numId w:val="10"/>
        </w:numPr>
        <w:spacing w:after="0"/>
        <w:rPr>
          <w:del w:id="230" w:author="Amy Toth" w:date="2015-11-30T16:28:00Z"/>
        </w:rPr>
        <w:pPrChange w:id="231" w:author="Amy Toth" w:date="2015-11-30T16:26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del w:id="232" w:author="Amy Toth" w:date="2015-11-30T16:28:00Z">
        <w:r w:rsidDel="00084717">
          <w:delText>Used linear discriminant analysis on genes or to look at replications were similar within a gene</w:delText>
        </w:r>
      </w:del>
    </w:p>
    <w:p w14:paraId="017E5A10" w14:textId="1A5C4A76" w:rsidR="00A77830" w:rsidDel="00084717" w:rsidRDefault="00A77830" w:rsidP="00193309">
      <w:pPr>
        <w:pStyle w:val="ListParagraph"/>
        <w:numPr>
          <w:ilvl w:val="1"/>
          <w:numId w:val="10"/>
        </w:numPr>
        <w:spacing w:after="0"/>
        <w:rPr>
          <w:del w:id="233" w:author="Amy Toth" w:date="2015-11-30T16:28:00Z"/>
        </w:rPr>
        <w:pPrChange w:id="234" w:author="Amy Toth" w:date="2015-11-30T16:26:00Z">
          <w:pPr>
            <w:pStyle w:val="ListParagraph"/>
            <w:numPr>
              <w:ilvl w:val="1"/>
              <w:numId w:val="7"/>
            </w:numPr>
            <w:spacing w:after="0"/>
            <w:ind w:left="1080" w:hanging="360"/>
          </w:pPr>
        </w:pPrChange>
      </w:pPr>
      <w:del w:id="235" w:author="Amy Toth" w:date="2015-11-30T16:28:00Z">
        <w:r w:rsidDel="00084717">
          <w:delText xml:space="preserve">Only include those genes that are consistent within a replicate (can also be used for the criteria – are they creating ‘trouble-genes’) and can look at which rep was different. </w:delText>
        </w:r>
      </w:del>
    </w:p>
    <w:p w14:paraId="6751C67E" w14:textId="77777777" w:rsidR="00F06578" w:rsidRDefault="00F06578" w:rsidP="00F06578">
      <w:pPr>
        <w:spacing w:after="0"/>
      </w:pPr>
    </w:p>
    <w:p w14:paraId="4738AFD5" w14:textId="06039066" w:rsidR="00F06578" w:rsidRPr="00A77830" w:rsidRDefault="00F06578" w:rsidP="00F06578">
      <w:pPr>
        <w:spacing w:after="0"/>
      </w:pPr>
      <w:r>
        <w:t xml:space="preserve">**Potential conundrum: we noticed, after submitting our samples, that samples collected later in the season might be a better representation of the data. Therefore, looking for outliers will be important. I can either give you an a priori list of samples to look out for, or we can discuss that after the initial </w:t>
      </w:r>
      <w:del w:id="236" w:author="Amy Toth" w:date="2015-11-30T16:28:00Z">
        <w:r w:rsidDel="00084717">
          <w:delText xml:space="preserve">cluster </w:delText>
        </w:r>
      </w:del>
      <w:r>
        <w:t xml:space="preserve">analysis. </w:t>
      </w:r>
    </w:p>
    <w:sectPr w:rsidR="00F06578" w:rsidRPr="00A7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0B5"/>
    <w:multiLevelType w:val="hybridMultilevel"/>
    <w:tmpl w:val="FB466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4E6B4C"/>
    <w:multiLevelType w:val="hybridMultilevel"/>
    <w:tmpl w:val="47A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284"/>
    <w:multiLevelType w:val="hybridMultilevel"/>
    <w:tmpl w:val="1A964B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5A372E"/>
    <w:multiLevelType w:val="hybridMultilevel"/>
    <w:tmpl w:val="301E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E80CBB"/>
    <w:multiLevelType w:val="hybridMultilevel"/>
    <w:tmpl w:val="4DEA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847BA"/>
    <w:multiLevelType w:val="hybridMultilevel"/>
    <w:tmpl w:val="F8742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F8442A"/>
    <w:multiLevelType w:val="hybridMultilevel"/>
    <w:tmpl w:val="AD32D72C"/>
    <w:lvl w:ilvl="0" w:tplc="6654350E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F6281D"/>
    <w:multiLevelType w:val="hybridMultilevel"/>
    <w:tmpl w:val="3CBE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550851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1E6F"/>
    <w:multiLevelType w:val="hybridMultilevel"/>
    <w:tmpl w:val="6BD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62874"/>
    <w:multiLevelType w:val="hybridMultilevel"/>
    <w:tmpl w:val="1E76EA04"/>
    <w:lvl w:ilvl="0" w:tplc="4B463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5C"/>
    <w:rsid w:val="000750F7"/>
    <w:rsid w:val="00084717"/>
    <w:rsid w:val="000C7367"/>
    <w:rsid w:val="00193309"/>
    <w:rsid w:val="00254EA5"/>
    <w:rsid w:val="00365B87"/>
    <w:rsid w:val="003C0CB4"/>
    <w:rsid w:val="00505388"/>
    <w:rsid w:val="005D1194"/>
    <w:rsid w:val="005F3A1F"/>
    <w:rsid w:val="006161E5"/>
    <w:rsid w:val="00687B8A"/>
    <w:rsid w:val="006C69C5"/>
    <w:rsid w:val="006E48DB"/>
    <w:rsid w:val="008B02E2"/>
    <w:rsid w:val="008E6EBC"/>
    <w:rsid w:val="00927262"/>
    <w:rsid w:val="009347D3"/>
    <w:rsid w:val="00A15D04"/>
    <w:rsid w:val="00A23F28"/>
    <w:rsid w:val="00A77830"/>
    <w:rsid w:val="00B53005"/>
    <w:rsid w:val="00B756B6"/>
    <w:rsid w:val="00BC195C"/>
    <w:rsid w:val="00C66619"/>
    <w:rsid w:val="00CC3B69"/>
    <w:rsid w:val="00CF0A16"/>
    <w:rsid w:val="00DD7E40"/>
    <w:rsid w:val="00E25718"/>
    <w:rsid w:val="00E5222C"/>
    <w:rsid w:val="00E6117C"/>
    <w:rsid w:val="00F06578"/>
    <w:rsid w:val="00F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9C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C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B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F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C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B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F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743</Words>
  <Characters>4241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Wasp Lady</dc:creator>
  <cp:lastModifiedBy>Amy Toth</cp:lastModifiedBy>
  <cp:revision>4</cp:revision>
  <dcterms:created xsi:type="dcterms:W3CDTF">2015-11-30T22:05:00Z</dcterms:created>
  <dcterms:modified xsi:type="dcterms:W3CDTF">2015-11-30T22:29:00Z</dcterms:modified>
</cp:coreProperties>
</file>